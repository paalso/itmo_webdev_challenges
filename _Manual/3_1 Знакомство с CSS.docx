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07" w:rsidRPr="007750D9" w:rsidRDefault="00687107" w:rsidP="006871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68710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Знакомство с CSS</w:t>
      </w:r>
    </w:p>
    <w:tbl>
      <w:tblPr>
        <w:tblW w:w="9150" w:type="dxa"/>
        <w:tblBorders>
          <w:bottom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7750D9" w:rsidRPr="007750D9" w:rsidTr="007750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7750D9" w:rsidRPr="007750D9" w:rsidRDefault="007750D9" w:rsidP="007750D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6" w:history="1">
              <w:r w:rsidRPr="007750D9">
                <w:rPr>
                  <w:rFonts w:ascii="Helvetica" w:eastAsia="Times New Roman" w:hAnsi="Helvetica" w:cs="Helvetica"/>
                  <w:color w:val="005580"/>
                  <w:sz w:val="20"/>
                  <w:szCs w:val="20"/>
                  <w:u w:val="single"/>
                  <w:lang w:eastAsia="ru-RU"/>
                </w:rPr>
                <w:t>Введение в CSS</w:t>
              </w:r>
            </w:hyperlink>
          </w:p>
        </w:tc>
      </w:tr>
      <w:tr w:rsidR="007750D9" w:rsidRPr="007750D9" w:rsidTr="007750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7750D9" w:rsidRPr="007750D9" w:rsidRDefault="007750D9" w:rsidP="007750D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7" w:history="1">
              <w:r w:rsidRPr="007750D9">
                <w:rPr>
                  <w:rFonts w:ascii="Helvetica" w:eastAsia="Times New Roman" w:hAnsi="Helvetica" w:cs="Helvetica"/>
                  <w:color w:val="0088CC"/>
                  <w:sz w:val="20"/>
                  <w:szCs w:val="20"/>
                  <w:lang w:eastAsia="ru-RU"/>
                </w:rPr>
                <w:t>CSS-правила</w:t>
              </w:r>
            </w:hyperlink>
          </w:p>
        </w:tc>
      </w:tr>
      <w:tr w:rsidR="007750D9" w:rsidRPr="007750D9" w:rsidTr="007750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7750D9" w:rsidRPr="007750D9" w:rsidRDefault="007750D9" w:rsidP="007750D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8" w:history="1">
              <w:r w:rsidRPr="007750D9">
                <w:rPr>
                  <w:rFonts w:ascii="Helvetica" w:eastAsia="Times New Roman" w:hAnsi="Helvetica" w:cs="Helvetica"/>
                  <w:color w:val="0088CC"/>
                  <w:sz w:val="20"/>
                  <w:szCs w:val="20"/>
                  <w:lang w:eastAsia="ru-RU"/>
                </w:rPr>
                <w:t>Продвинутые селекторы</w:t>
              </w:r>
            </w:hyperlink>
          </w:p>
        </w:tc>
      </w:tr>
      <w:tr w:rsidR="007750D9" w:rsidRPr="007750D9" w:rsidTr="007750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7750D9" w:rsidRPr="007750D9" w:rsidRDefault="007750D9" w:rsidP="007750D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9" w:history="1">
              <w:r w:rsidRPr="007750D9">
                <w:rPr>
                  <w:rFonts w:ascii="Helvetica" w:eastAsia="Times New Roman" w:hAnsi="Helvetica" w:cs="Helvetica"/>
                  <w:color w:val="0088CC"/>
                  <w:sz w:val="20"/>
                  <w:szCs w:val="20"/>
                  <w:lang w:eastAsia="ru-RU"/>
                </w:rPr>
                <w:t>Свойства для оформления текста</w:t>
              </w:r>
            </w:hyperlink>
          </w:p>
        </w:tc>
      </w:tr>
      <w:tr w:rsidR="007750D9" w:rsidRPr="007750D9" w:rsidTr="007750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7750D9" w:rsidRPr="007750D9" w:rsidRDefault="007750D9" w:rsidP="007750D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0" w:history="1">
              <w:r w:rsidRPr="007750D9">
                <w:rPr>
                  <w:rFonts w:ascii="Helvetica" w:eastAsia="Times New Roman" w:hAnsi="Helvetica" w:cs="Helvetica"/>
                  <w:color w:val="0088CC"/>
                  <w:sz w:val="20"/>
                  <w:szCs w:val="20"/>
                  <w:lang w:eastAsia="ru-RU"/>
                </w:rPr>
                <w:t>Свойства для задания размеров и отступов</w:t>
              </w:r>
            </w:hyperlink>
          </w:p>
        </w:tc>
      </w:tr>
      <w:tr w:rsidR="007750D9" w:rsidRPr="007750D9" w:rsidTr="007750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7750D9" w:rsidRPr="007750D9" w:rsidRDefault="007750D9" w:rsidP="007750D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1" w:history="1">
              <w:r w:rsidRPr="007750D9">
                <w:rPr>
                  <w:rFonts w:ascii="Helvetica" w:eastAsia="Times New Roman" w:hAnsi="Helvetica" w:cs="Helvetica"/>
                  <w:color w:val="0088CC"/>
                  <w:sz w:val="20"/>
                  <w:szCs w:val="20"/>
                  <w:lang w:eastAsia="ru-RU"/>
                </w:rPr>
                <w:t>Позиционирование элементов</w:t>
              </w:r>
            </w:hyperlink>
            <w:bookmarkStart w:id="0" w:name="_GoBack"/>
            <w:bookmarkEnd w:id="0"/>
          </w:p>
        </w:tc>
      </w:tr>
      <w:tr w:rsidR="007750D9" w:rsidRPr="007750D9" w:rsidTr="007750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7750D9" w:rsidRPr="007750D9" w:rsidRDefault="007750D9" w:rsidP="007750D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2" w:history="1">
              <w:r w:rsidRPr="007750D9">
                <w:rPr>
                  <w:rFonts w:ascii="Helvetica" w:eastAsia="Times New Roman" w:hAnsi="Helvetica" w:cs="Helvetica"/>
                  <w:color w:val="0088CC"/>
                  <w:sz w:val="20"/>
                  <w:szCs w:val="20"/>
                  <w:lang w:eastAsia="ru-RU"/>
                </w:rPr>
                <w:t>Создание сетки страницы</w:t>
              </w:r>
            </w:hyperlink>
          </w:p>
        </w:tc>
      </w:tr>
      <w:tr w:rsidR="007750D9" w:rsidRPr="007750D9" w:rsidTr="007750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7750D9" w:rsidRPr="007750D9" w:rsidRDefault="007750D9" w:rsidP="007750D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3" w:history="1">
              <w:r w:rsidRPr="007750D9">
                <w:rPr>
                  <w:rFonts w:ascii="Helvetica" w:eastAsia="Times New Roman" w:hAnsi="Helvetica" w:cs="Helvetica"/>
                  <w:color w:val="0088CC"/>
                  <w:sz w:val="20"/>
                  <w:szCs w:val="20"/>
                  <w:lang w:eastAsia="ru-RU"/>
                </w:rPr>
                <w:t>Декоративные свойства</w:t>
              </w:r>
            </w:hyperlink>
          </w:p>
        </w:tc>
      </w:tr>
      <w:tr w:rsidR="007750D9" w:rsidRPr="007750D9" w:rsidTr="007750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7750D9" w:rsidRPr="007750D9" w:rsidRDefault="007750D9" w:rsidP="007750D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4" w:history="1">
              <w:proofErr w:type="spellStart"/>
              <w:r w:rsidRPr="007750D9">
                <w:rPr>
                  <w:rFonts w:ascii="Helvetica" w:eastAsia="Times New Roman" w:hAnsi="Helvetica" w:cs="Helvetica"/>
                  <w:color w:val="0088CC"/>
                  <w:sz w:val="20"/>
                  <w:szCs w:val="20"/>
                  <w:lang w:eastAsia="ru-RU"/>
                </w:rPr>
                <w:t>Каскадность</w:t>
              </w:r>
              <w:proofErr w:type="spellEnd"/>
            </w:hyperlink>
          </w:p>
        </w:tc>
      </w:tr>
      <w:tr w:rsidR="007750D9" w:rsidRPr="007750D9" w:rsidTr="007750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7750D9" w:rsidRPr="007750D9" w:rsidRDefault="007750D9" w:rsidP="007750D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5" w:history="1">
              <w:proofErr w:type="spellStart"/>
              <w:r w:rsidRPr="007750D9">
                <w:rPr>
                  <w:rFonts w:ascii="Helvetica" w:eastAsia="Times New Roman" w:hAnsi="Helvetica" w:cs="Helvetica"/>
                  <w:color w:val="0088CC"/>
                  <w:sz w:val="20"/>
                  <w:szCs w:val="20"/>
                  <w:lang w:eastAsia="ru-RU"/>
                </w:rPr>
                <w:t>Каскадность</w:t>
              </w:r>
              <w:proofErr w:type="spellEnd"/>
              <w:r w:rsidRPr="007750D9">
                <w:rPr>
                  <w:rFonts w:ascii="Helvetica" w:eastAsia="Times New Roman" w:hAnsi="Helvetica" w:cs="Helvetica"/>
                  <w:color w:val="0088CC"/>
                  <w:sz w:val="20"/>
                  <w:szCs w:val="20"/>
                  <w:lang w:eastAsia="ru-RU"/>
                </w:rPr>
                <w:t>. Переопределение стилей</w:t>
              </w:r>
            </w:hyperlink>
          </w:p>
        </w:tc>
      </w:tr>
      <w:tr w:rsidR="007750D9" w:rsidRPr="007750D9" w:rsidTr="007750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7750D9" w:rsidRPr="007750D9" w:rsidRDefault="007750D9" w:rsidP="007750D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6" w:history="1">
              <w:proofErr w:type="spellStart"/>
              <w:r w:rsidRPr="007750D9">
                <w:rPr>
                  <w:rFonts w:ascii="Helvetica" w:eastAsia="Times New Roman" w:hAnsi="Helvetica" w:cs="Helvetica"/>
                  <w:color w:val="0088CC"/>
                  <w:sz w:val="20"/>
                  <w:szCs w:val="20"/>
                  <w:lang w:eastAsia="ru-RU"/>
                </w:rPr>
                <w:t>Каскадность</w:t>
              </w:r>
              <w:proofErr w:type="spellEnd"/>
              <w:r w:rsidRPr="007750D9">
                <w:rPr>
                  <w:rFonts w:ascii="Helvetica" w:eastAsia="Times New Roman" w:hAnsi="Helvetica" w:cs="Helvetica"/>
                  <w:color w:val="0088CC"/>
                  <w:sz w:val="20"/>
                  <w:szCs w:val="20"/>
                  <w:lang w:eastAsia="ru-RU"/>
                </w:rPr>
                <w:t xml:space="preserve"> и приоритеты</w:t>
              </w:r>
            </w:hyperlink>
          </w:p>
        </w:tc>
      </w:tr>
      <w:tr w:rsidR="007750D9" w:rsidRPr="007750D9" w:rsidTr="007750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7750D9" w:rsidRPr="007750D9" w:rsidRDefault="007750D9" w:rsidP="007750D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7" w:history="1">
              <w:proofErr w:type="spellStart"/>
              <w:r w:rsidRPr="007750D9">
                <w:rPr>
                  <w:rFonts w:ascii="Helvetica" w:eastAsia="Times New Roman" w:hAnsi="Helvetica" w:cs="Helvetica"/>
                  <w:color w:val="0088CC"/>
                  <w:sz w:val="20"/>
                  <w:szCs w:val="20"/>
                  <w:lang w:eastAsia="ru-RU"/>
                </w:rPr>
                <w:t>Каскадность</w:t>
              </w:r>
              <w:proofErr w:type="spellEnd"/>
              <w:r w:rsidRPr="007750D9">
                <w:rPr>
                  <w:rFonts w:ascii="Helvetica" w:eastAsia="Times New Roman" w:hAnsi="Helvetica" w:cs="Helvetica"/>
                  <w:color w:val="0088CC"/>
                  <w:sz w:val="20"/>
                  <w:szCs w:val="20"/>
                  <w:lang w:eastAsia="ru-RU"/>
                </w:rPr>
                <w:t>. Коктейль из классов</w:t>
              </w:r>
            </w:hyperlink>
          </w:p>
        </w:tc>
      </w:tr>
      <w:tr w:rsidR="007750D9" w:rsidRPr="007750D9" w:rsidTr="007750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7750D9" w:rsidRPr="007750D9" w:rsidRDefault="007750D9" w:rsidP="007750D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8" w:history="1">
              <w:r w:rsidRPr="007750D9">
                <w:rPr>
                  <w:rFonts w:ascii="Helvetica" w:eastAsia="Times New Roman" w:hAnsi="Helvetica" w:cs="Helvetica"/>
                  <w:color w:val="0088CC"/>
                  <w:sz w:val="20"/>
                  <w:szCs w:val="20"/>
                  <w:lang w:eastAsia="ru-RU"/>
                </w:rPr>
                <w:t>Наследование</w:t>
              </w:r>
            </w:hyperlink>
          </w:p>
        </w:tc>
      </w:tr>
      <w:tr w:rsidR="007750D9" w:rsidRPr="007750D9" w:rsidTr="007750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7750D9" w:rsidRPr="007750D9" w:rsidRDefault="007750D9" w:rsidP="007750D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19" w:history="1">
              <w:r w:rsidRPr="007750D9">
                <w:rPr>
                  <w:rFonts w:ascii="Helvetica" w:eastAsia="Times New Roman" w:hAnsi="Helvetica" w:cs="Helvetica"/>
                  <w:color w:val="0088CC"/>
                  <w:sz w:val="20"/>
                  <w:szCs w:val="20"/>
                  <w:lang w:eastAsia="ru-RU"/>
                </w:rPr>
                <w:t>Ненаследуемые свойства</w:t>
              </w:r>
            </w:hyperlink>
          </w:p>
        </w:tc>
      </w:tr>
      <w:tr w:rsidR="007750D9" w:rsidRPr="007750D9" w:rsidTr="007750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7750D9" w:rsidRPr="007750D9" w:rsidRDefault="007750D9" w:rsidP="007750D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hyperlink r:id="rId20" w:history="1">
              <w:r w:rsidRPr="007750D9">
                <w:rPr>
                  <w:rFonts w:ascii="Helvetica" w:eastAsia="Times New Roman" w:hAnsi="Helvetica" w:cs="Helvetica"/>
                  <w:color w:val="0088CC"/>
                  <w:sz w:val="20"/>
                  <w:szCs w:val="20"/>
                  <w:lang w:eastAsia="ru-RU"/>
                </w:rPr>
                <w:t>Испытание: макет-прототип</w:t>
              </w:r>
            </w:hyperlink>
          </w:p>
        </w:tc>
      </w:tr>
    </w:tbl>
    <w:p w:rsidR="007750D9" w:rsidRPr="007750D9" w:rsidRDefault="007750D9" w:rsidP="006871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</w:p>
    <w:p w:rsidR="00687107" w:rsidRDefault="00687107" w:rsidP="0068710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Введение в CSS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[1/15]</w:t>
      </w:r>
    </w:p>
    <w:p w:rsidR="00687107" w:rsidRDefault="00687107" w:rsidP="0068710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предыдущих разделах вы уже немного познакомились с CSS. В этом и последующих разделах мы разберём его детально.</w:t>
      </w:r>
    </w:p>
    <w:p w:rsidR="00687107" w:rsidRDefault="00687107" w:rsidP="0068710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Напомним, что CSS расшифровывается как «каскадные таблицы стилей». Этот язык отвечает за внешний вид HTML-страницы. Синтаксис языка достаточно прост: он состоит из селекторов и свойств.</w:t>
      </w:r>
    </w:p>
    <w:p w:rsidR="00687107" w:rsidRDefault="00687107" w:rsidP="0068710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С помощью селекторов можно сказать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браузеру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какие именно элементы мы хотим оформить. Свойства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описывают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как именно мы хотим оформить эти элементы. То есть селекторы — это снайперский прицел, а свойства — это кисть, рубанок, скальпель и перфоратор.</w:t>
      </w:r>
    </w:p>
    <w:p w:rsidR="00687107" w:rsidRDefault="00687107" w:rsidP="0068710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разделе «Структура HTML-документа» были описаны различные способы подключения стилей. В этом разделе мы будем пользоваться редактором </w:t>
      </w:r>
      <w:r>
        <w:rPr>
          <w:rStyle w:val="label"/>
          <w:rFonts w:ascii="Helvetica" w:hAnsi="Helvetica" w:cs="Helvetica"/>
          <w:b/>
          <w:bCs/>
          <w:color w:val="FFFFFF"/>
          <w:sz w:val="18"/>
          <w:szCs w:val="18"/>
          <w:shd w:val="clear" w:color="auto" w:fill="3A87AD"/>
        </w:rPr>
        <w:t>CSS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687107" w:rsidRDefault="00687107" w:rsidP="0068710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CSS-правила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[2/15]</w:t>
      </w:r>
    </w:p>
    <w:p w:rsidR="00687107" w:rsidRDefault="00687107" w:rsidP="0068710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Весь CSS-код состоит из повторяющихся блоков следующего вида:</w:t>
      </w:r>
    </w:p>
    <w:p w:rsidR="00687107" w:rsidRDefault="00687107" w:rsidP="0068710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Style w:val="a4"/>
          <w:rFonts w:ascii="Consolas" w:hAnsi="Consolas" w:cs="Consolas"/>
          <w:color w:val="333333"/>
        </w:rPr>
        <w:t>селектор</w:t>
      </w:r>
      <w:r>
        <w:rPr>
          <w:rFonts w:ascii="Consolas" w:hAnsi="Consolas" w:cs="Consolas"/>
          <w:color w:val="333333"/>
        </w:rPr>
        <w:t xml:space="preserve"> {</w:t>
      </w:r>
      <w:proofErr w:type="gramEnd"/>
    </w:p>
    <w:p w:rsidR="00687107" w:rsidRDefault="00687107" w:rsidP="0068710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свойство</w:t>
      </w:r>
      <w:proofErr w:type="gramStart"/>
      <w:r>
        <w:rPr>
          <w:rFonts w:ascii="Consolas" w:hAnsi="Consolas" w:cs="Consolas"/>
          <w:color w:val="333333"/>
        </w:rPr>
        <w:t>1</w:t>
      </w:r>
      <w:proofErr w:type="gramEnd"/>
      <w:r>
        <w:rPr>
          <w:rFonts w:ascii="Consolas" w:hAnsi="Consolas" w:cs="Consolas"/>
          <w:color w:val="333333"/>
        </w:rPr>
        <w:t>: значение;</w:t>
      </w:r>
    </w:p>
    <w:p w:rsidR="00687107" w:rsidRDefault="00687107" w:rsidP="0068710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  свойство</w:t>
      </w:r>
      <w:proofErr w:type="gramStart"/>
      <w:r>
        <w:rPr>
          <w:rFonts w:ascii="Consolas" w:hAnsi="Consolas" w:cs="Consolas"/>
          <w:color w:val="333333"/>
        </w:rPr>
        <w:t>2</w:t>
      </w:r>
      <w:proofErr w:type="gramEnd"/>
      <w:r>
        <w:rPr>
          <w:rFonts w:ascii="Consolas" w:hAnsi="Consolas" w:cs="Consolas"/>
          <w:color w:val="333333"/>
        </w:rPr>
        <w:t>: значение;</w:t>
      </w:r>
    </w:p>
    <w:p w:rsidR="00687107" w:rsidRDefault="00687107" w:rsidP="0068710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687107" w:rsidRDefault="00687107" w:rsidP="0068710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Такой блок называется «CSS-правило». Каждое CSS-правило содержит хотя бы один селектор и свойство.</w:t>
      </w:r>
    </w:p>
    <w:p w:rsidR="00687107" w:rsidRDefault="00687107" w:rsidP="0068710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Простейшие селекторы — это селекторы по именам тегов. С их помощью можно задать стили для всех абзацев на странице, для всех ссылок, заголовков первого уровня и так далее. Такие селекторы содержат имя тега без символов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 Например:</w:t>
      </w:r>
    </w:p>
    <w:p w:rsidR="00687107" w:rsidRDefault="00687107" w:rsidP="0068710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Style w:val="a4"/>
          <w:rFonts w:ascii="Consolas" w:hAnsi="Consolas" w:cs="Consolas"/>
          <w:color w:val="333333"/>
        </w:rPr>
        <w:t>p</w:t>
      </w:r>
      <w:r>
        <w:rPr>
          <w:rFonts w:ascii="Consolas" w:hAnsi="Consolas" w:cs="Consolas"/>
          <w:color w:val="333333"/>
        </w:rPr>
        <w:t xml:space="preserve"> {</w:t>
      </w:r>
      <w:proofErr w:type="gramEnd"/>
    </w:p>
    <w:p w:rsidR="00687107" w:rsidRDefault="00687107" w:rsidP="0068710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/* стили для абзацев */</w:t>
      </w:r>
    </w:p>
    <w:p w:rsidR="00687107" w:rsidRDefault="00687107" w:rsidP="0068710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687107" w:rsidRDefault="00687107" w:rsidP="0068710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</w:p>
    <w:p w:rsidR="00687107" w:rsidRDefault="00687107" w:rsidP="0068710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Style w:val="a4"/>
          <w:rFonts w:ascii="Consolas" w:hAnsi="Consolas" w:cs="Consolas"/>
          <w:color w:val="333333"/>
        </w:rPr>
        <w:t>h1</w:t>
      </w:r>
      <w:r>
        <w:rPr>
          <w:rFonts w:ascii="Consolas" w:hAnsi="Consolas" w:cs="Consolas"/>
          <w:color w:val="333333"/>
        </w:rPr>
        <w:t xml:space="preserve"> {</w:t>
      </w:r>
      <w:proofErr w:type="gramEnd"/>
    </w:p>
    <w:p w:rsidR="00687107" w:rsidRDefault="00687107" w:rsidP="0068710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/* стили для заголовков */</w:t>
      </w:r>
    </w:p>
    <w:p w:rsidR="00687107" w:rsidRDefault="00687107" w:rsidP="0068710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744997" w:rsidRPr="007750D9" w:rsidRDefault="00744997"/>
    <w:p w:rsidR="00687107" w:rsidRDefault="00687107" w:rsidP="0068710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Продвинутые селекторы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[3/15]</w:t>
      </w:r>
    </w:p>
    <w:p w:rsidR="00687107" w:rsidRDefault="00687107" w:rsidP="0068710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 более сложным селекторам можно отнести селекторы с использованием классов и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687107" w:rsidRDefault="00687107" w:rsidP="0068710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Класс позволяет объединять разные элементы в смысловые группы и применять к ним одинаковое оформление. Например, можно создать класс «элементы с ошибкой» и задать ему красный цвет текста. Затем можно добавлять этот класс к любому HTML-тегу: абзацу, заголовку, элементу списка и так далее.</w:t>
      </w:r>
    </w:p>
    <w:p w:rsidR="00687107" w:rsidRPr="00687107" w:rsidRDefault="00687107" w:rsidP="0068710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Класс тега можно задать с помощью атрибута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class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который содержит имя класса (или имена классов через пробел). Пример</w:t>
      </w:r>
      <w:r w:rsidRPr="00687107">
        <w:rPr>
          <w:rFonts w:ascii="Helvetica" w:hAnsi="Helvetica" w:cs="Helvetica"/>
          <w:color w:val="333333"/>
          <w:sz w:val="20"/>
          <w:szCs w:val="20"/>
          <w:lang w:val="en-US"/>
        </w:rPr>
        <w:t>:</w:t>
      </w:r>
    </w:p>
    <w:p w:rsidR="00687107" w:rsidRPr="00687107" w:rsidRDefault="00687107" w:rsidP="0068710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687107">
        <w:rPr>
          <w:rFonts w:ascii="Consolas" w:hAnsi="Consolas" w:cs="Consolas"/>
          <w:color w:val="333333"/>
          <w:lang w:val="en-US"/>
        </w:rPr>
        <w:t>&lt;p class="help"&gt;&lt;/p&gt;</w:t>
      </w:r>
    </w:p>
    <w:p w:rsidR="00687107" w:rsidRPr="00687107" w:rsidRDefault="00687107" w:rsidP="0068710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687107">
        <w:rPr>
          <w:rFonts w:ascii="Consolas" w:hAnsi="Consolas" w:cs="Consolas"/>
          <w:color w:val="333333"/>
          <w:lang w:val="en-US"/>
        </w:rPr>
        <w:t>&lt;p class="help error"&gt;&lt;/p&gt;</w:t>
      </w:r>
    </w:p>
    <w:p w:rsidR="00687107" w:rsidRDefault="00687107" w:rsidP="0068710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примере у первого абзаца задан класс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help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у второго абзаца заданы классы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help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error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687107" w:rsidRDefault="00687107" w:rsidP="0068710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Селектор с использованием класса задаётся так: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proofErr w:type="gram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имя_класса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Например:</w:t>
      </w:r>
    </w:p>
    <w:p w:rsidR="00687107" w:rsidRDefault="00687107" w:rsidP="0068710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.</w:t>
      </w:r>
      <w:proofErr w:type="spellStart"/>
      <w:r>
        <w:rPr>
          <w:rFonts w:ascii="Consolas" w:hAnsi="Consolas" w:cs="Consolas"/>
          <w:color w:val="333333"/>
        </w:rPr>
        <w:t>help</w:t>
      </w:r>
      <w:proofErr w:type="spellEnd"/>
      <w:r>
        <w:rPr>
          <w:rFonts w:ascii="Consolas" w:hAnsi="Consolas" w:cs="Consolas"/>
          <w:color w:val="333333"/>
        </w:rPr>
        <w:t xml:space="preserve"> { ...</w:t>
      </w:r>
      <w:proofErr w:type="gramStart"/>
      <w:r>
        <w:rPr>
          <w:rFonts w:ascii="Consolas" w:hAnsi="Consolas" w:cs="Consolas"/>
          <w:color w:val="333333"/>
        </w:rPr>
        <w:t xml:space="preserve"> }</w:t>
      </w:r>
      <w:proofErr w:type="gramEnd"/>
    </w:p>
    <w:p w:rsidR="00687107" w:rsidRDefault="00687107" w:rsidP="00687107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.</w:t>
      </w:r>
      <w:proofErr w:type="spellStart"/>
      <w:r>
        <w:rPr>
          <w:rFonts w:ascii="Consolas" w:hAnsi="Consolas" w:cs="Consolas"/>
          <w:color w:val="333333"/>
        </w:rPr>
        <w:t>error</w:t>
      </w:r>
      <w:proofErr w:type="spellEnd"/>
      <w:r>
        <w:rPr>
          <w:rFonts w:ascii="Consolas" w:hAnsi="Consolas" w:cs="Consolas"/>
          <w:color w:val="333333"/>
        </w:rPr>
        <w:t xml:space="preserve"> { ...</w:t>
      </w:r>
      <w:proofErr w:type="gramStart"/>
      <w:r>
        <w:rPr>
          <w:rFonts w:ascii="Consolas" w:hAnsi="Consolas" w:cs="Consolas"/>
          <w:color w:val="333333"/>
        </w:rPr>
        <w:t xml:space="preserve"> }</w:t>
      </w:r>
      <w:proofErr w:type="gramEnd"/>
    </w:p>
    <w:p w:rsidR="00687107" w:rsidRDefault="00687107" w:rsidP="0068710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Более подробно об использовании селекторов, рассказано в разделе «Селекторы».</w:t>
      </w:r>
    </w:p>
    <w:p w:rsidR="00A975B2" w:rsidRDefault="00A975B2" w:rsidP="00A975B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Свойства для оформления текста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[4/15]</w:t>
      </w:r>
    </w:p>
    <w:p w:rsidR="00A975B2" w:rsidRDefault="00A975B2" w:rsidP="00A975B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CSS существует огромное количество свойств. Их можно разбить на следующие группы:</w:t>
      </w:r>
    </w:p>
    <w:p w:rsidR="00A975B2" w:rsidRDefault="00A975B2" w:rsidP="00A97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оформление текста;</w:t>
      </w:r>
    </w:p>
    <w:p w:rsidR="00A975B2" w:rsidRDefault="00A975B2" w:rsidP="00A97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работа с размерами и отступами;</w:t>
      </w:r>
    </w:p>
    <w:p w:rsidR="00A975B2" w:rsidRDefault="00A975B2" w:rsidP="00A97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позиционирование элементов;</w:t>
      </w:r>
    </w:p>
    <w:p w:rsidR="00A975B2" w:rsidRDefault="00A975B2" w:rsidP="00A97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создание сеток;</w:t>
      </w:r>
    </w:p>
    <w:p w:rsidR="00A975B2" w:rsidRDefault="00A975B2" w:rsidP="00A97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декоративные: цвета, фон, тени;</w:t>
      </w:r>
    </w:p>
    <w:p w:rsidR="00A975B2" w:rsidRDefault="00A975B2" w:rsidP="00A97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другие.</w:t>
      </w:r>
    </w:p>
    <w:p w:rsidR="00A975B2" w:rsidRDefault="00A975B2" w:rsidP="00A975B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мы познакомимся с несколькими свойствами для оформления текста, а более подробно эти свойства рассмотрим в разделе «Оформление текста с помощью CSS».</w:t>
      </w:r>
    </w:p>
    <w:p w:rsidR="00A975B2" w:rsidRDefault="00A975B2" w:rsidP="00A975B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Свойства для задания размеров и отступов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[5/15]</w:t>
      </w:r>
    </w:p>
    <w:p w:rsidR="00A975B2" w:rsidRDefault="00A975B2" w:rsidP="00A975B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 помощью CSS можно задавать ширину, высоту, внешние и внутренние отступы элементов, минимальную и максимальную ширину и высоту и так далее.</w:t>
      </w:r>
    </w:p>
    <w:p w:rsidR="00E249B6" w:rsidRPr="007750D9" w:rsidRDefault="00A975B2" w:rsidP="00A975B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Все свойства,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которые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так или иначе влияют на размеры и отступы элементов, описываются в так называемой «Блочной модели документа». Помимо свойств для отступов и размеров в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блочную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A975B2" w:rsidRDefault="00A975B2" w:rsidP="00A975B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модель входят свойства для описания границ и очень важное 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которое определяет тип элемента (блочный, строчный и другие).</w:t>
      </w:r>
    </w:p>
    <w:p w:rsidR="00A975B2" w:rsidRDefault="00A975B2" w:rsidP="00A975B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мы познакомимся с некоторыми свойствами из блочной модели, а более подробно и полно они будут рассмотрены в разделе «Блочная модель документа».</w:t>
      </w:r>
    </w:p>
    <w:p w:rsidR="00A975B2" w:rsidRDefault="00A975B2" w:rsidP="00A975B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Позиционирование элементов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[6/15]</w:t>
      </w:r>
    </w:p>
    <w:p w:rsidR="00A975B2" w:rsidRDefault="00A975B2" w:rsidP="00A975B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 помощью позиционирования можно очень точно и гибко управлять расположением элементов. Позиционирование применяют для создания сложных «многослойных» интерфейсов, таких как всплывающие окна или галереи, а также для вёрстки мелких декоративных элементов.</w:t>
      </w:r>
    </w:p>
    <w:p w:rsidR="00A975B2" w:rsidRDefault="00A975B2" w:rsidP="00A975B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Главным свойством для работы с позиционированием является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position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которое переключает режимы позиционирования элемента. Ещё четыре свойства: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bottom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управляют расположением элемента. И последнее свойство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z-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index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управляет порядком слоёв.</w:t>
      </w:r>
    </w:p>
    <w:p w:rsidR="00A975B2" w:rsidRDefault="00A975B2" w:rsidP="00A975B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мы изменим стандартный режим позиционирования элемента на абсолютный и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поперемещаем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элемент.</w:t>
      </w:r>
    </w:p>
    <w:p w:rsidR="00A975B2" w:rsidRDefault="00A975B2" w:rsidP="00A975B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Более подробно теория и практика позиционирования элементов будет рассмотрена в разделе «Позиционирование».</w:t>
      </w:r>
    </w:p>
    <w:p w:rsidR="00A975B2" w:rsidRDefault="00A975B2" w:rsidP="00A975B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Создание сетки страницы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[7/15]</w:t>
      </w:r>
    </w:p>
    <w:p w:rsidR="00A975B2" w:rsidRDefault="00A975B2" w:rsidP="00A975B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Типичный веб-сайт состоит из шапки, главного меню, блока с основным содержанием, боковых колонок, подвала. Эти блоки могут быть расположены друг под другом, в несколько колонок или </w:t>
      </w:r>
      <w:r>
        <w:rPr>
          <w:rFonts w:ascii="Helvetica" w:hAnsi="Helvetica" w:cs="Helvetica"/>
          <w:color w:val="333333"/>
          <w:sz w:val="20"/>
          <w:szCs w:val="20"/>
        </w:rPr>
        <w:lastRenderedPageBreak/>
        <w:t>ещё сложнее. Такое взаимное расположение основных блоков сайта и называют «сеткой» или «раскладкой».</w:t>
      </w:r>
    </w:p>
    <w:p w:rsidR="00A975B2" w:rsidRDefault="00A975B2" w:rsidP="00A975B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Сетка может быть фиксированной или тянущейся, когда ширина блоков изменяется в зависимости от ширины браузера. Чтобы быстро и легко создавать сетки, нужно хорошо разбираться в блочной модели и позиционировании.</w:t>
      </w:r>
    </w:p>
    <w:p w:rsidR="00A975B2" w:rsidRDefault="00A975B2" w:rsidP="00A975B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мы создадим простейшую раскладку из двух колонок. А в разделе «Сетки» рассмотрим приёмы создания сеток и потренируемся строить более сложные раскладки страниц.</w:t>
      </w:r>
    </w:p>
    <w:p w:rsidR="007B2CCA" w:rsidRDefault="007B2CCA" w:rsidP="007B2CCA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Декоративные свойства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[8/15]</w:t>
      </w:r>
    </w:p>
    <w:p w:rsidR="007B2CCA" w:rsidRDefault="007B2CCA" w:rsidP="007B2CC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Чтобы сделать страницу яркой и красивой можно использовать множество свойств: цвет текста, фон, тени, рамки, закругления и многие другие.</w:t>
      </w:r>
    </w:p>
    <w:p w:rsidR="007B2CCA" w:rsidRDefault="007B2CCA" w:rsidP="007B2CC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Работа с декоративными свойствами будет подробно рассмотрена в последующих разделах, например, в разделе «Фоны» и «Оформление текста с помощью CSS».</w:t>
      </w:r>
    </w:p>
    <w:p w:rsidR="007B2CCA" w:rsidRDefault="007B2CCA" w:rsidP="007B2CC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мы попрактикуемся использовать некоторые декоративные свойства.</w:t>
      </w:r>
    </w:p>
    <w:p w:rsidR="007065D9" w:rsidRDefault="007065D9" w:rsidP="007065D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Каскадность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[9/15]</w:t>
      </w:r>
    </w:p>
    <w:p w:rsidR="007065D9" w:rsidRDefault="007065D9" w:rsidP="007065D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Напомним, что CSS расшифровывается как «каскадные таблицы стилей». Почему именно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каскадные</w:t>
      </w:r>
      <w:r>
        <w:rPr>
          <w:rFonts w:ascii="Helvetica" w:hAnsi="Helvetica" w:cs="Helvetica"/>
          <w:color w:val="333333"/>
          <w:sz w:val="20"/>
          <w:szCs w:val="20"/>
        </w:rPr>
        <w:t>?</w:t>
      </w:r>
    </w:p>
    <w:p w:rsidR="007065D9" w:rsidRDefault="007065D9" w:rsidP="007065D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Всё дело в том, что стили для элемента могут быть определены в нескольких местах: внутри одного файла стилей и в разных файлах стилей.</w:t>
      </w:r>
    </w:p>
    <w:p w:rsidR="007065D9" w:rsidRDefault="007065D9" w:rsidP="007065D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Браузер находит все CSS-правила, затрагивающие данный элемент, а затем комбинирует их и получает итоговый список свой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ств дл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я этого элемента. Комбинирование свой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ств пр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оизводится по чётким правилам, которые опираются на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приоритетность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специфичность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7065D9" w:rsidRDefault="007065D9" w:rsidP="007065D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Название «каскадные» появилось из-за описанного механизма комбинирования стилей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из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разных CSS-правил.</w:t>
      </w:r>
    </w:p>
    <w:p w:rsidR="007065D9" w:rsidRDefault="007065D9" w:rsidP="007065D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мы скомбинируем стили для одного из абзацев.</w:t>
      </w:r>
    </w:p>
    <w:p w:rsidR="004C12FE" w:rsidRDefault="004C12FE" w:rsidP="004C12F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Каскадность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. Переопределение стилей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[10/15]</w:t>
      </w:r>
    </w:p>
    <w:p w:rsidR="004C12FE" w:rsidRDefault="004C12FE" w:rsidP="004C12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предыдущем примере мы с помощью класса добавили ко второму абзацу дополнительные стили. CSS-правило для абзацев и CSS-правило для класса содержали по одному свойству. Когда мы добавили класс ко второму абзацу, в его наборе стилей стало два свойства. Вот так:</w:t>
      </w:r>
    </w:p>
    <w:p w:rsidR="004C12FE" w:rsidRDefault="004C12FE" w:rsidP="004C12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 {</w:t>
      </w:r>
      <w:proofErr w:type="gramEnd"/>
    </w:p>
    <w:p w:rsidR="004C12FE" w:rsidRDefault="004C12FE" w:rsidP="004C12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padding</w:t>
      </w:r>
      <w:proofErr w:type="spellEnd"/>
      <w:r>
        <w:rPr>
          <w:rFonts w:ascii="Consolas" w:hAnsi="Consolas" w:cs="Consolas"/>
          <w:color w:val="333333"/>
        </w:rPr>
        <w:t>: 10px;</w:t>
      </w:r>
    </w:p>
    <w:p w:rsidR="004C12FE" w:rsidRDefault="004C12FE" w:rsidP="004C12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C12FE" w:rsidRDefault="004C12FE" w:rsidP="004C12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+</w:t>
      </w:r>
    </w:p>
    <w:p w:rsidR="004C12FE" w:rsidRDefault="004C12FE" w:rsidP="004C12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lastRenderedPageBreak/>
        <w:t>.</w:t>
      </w:r>
      <w:proofErr w:type="spellStart"/>
      <w:r>
        <w:rPr>
          <w:rFonts w:ascii="Consolas" w:hAnsi="Consolas" w:cs="Consolas"/>
          <w:color w:val="333333"/>
        </w:rPr>
        <w:t>truth</w:t>
      </w:r>
      <w:proofErr w:type="spellEnd"/>
      <w:r>
        <w:rPr>
          <w:rFonts w:ascii="Consolas" w:hAnsi="Consolas" w:cs="Consolas"/>
          <w:color w:val="333333"/>
        </w:rPr>
        <w:t xml:space="preserve"> {</w:t>
      </w:r>
      <w:proofErr w:type="gramEnd"/>
    </w:p>
    <w:p w:rsidR="004C12FE" w:rsidRDefault="004C12FE" w:rsidP="004C12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background-color</w:t>
      </w:r>
      <w:proofErr w:type="spellEnd"/>
      <w:r>
        <w:rPr>
          <w:rFonts w:ascii="Consolas" w:hAnsi="Consolas" w:cs="Consolas"/>
          <w:color w:val="333333"/>
        </w:rPr>
        <w:t>: #dff0d8;</w:t>
      </w:r>
    </w:p>
    <w:p w:rsidR="004C12FE" w:rsidRDefault="004C12FE" w:rsidP="004C12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C12FE" w:rsidRDefault="004C12FE" w:rsidP="004C12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=</w:t>
      </w:r>
    </w:p>
    <w:p w:rsidR="004C12FE" w:rsidRDefault="004C12FE" w:rsidP="004C12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Style w:val="a4"/>
          <w:rFonts w:ascii="Consolas" w:hAnsi="Consolas" w:cs="Consolas"/>
          <w:color w:val="333333"/>
        </w:rPr>
        <w:t>стили второго абзаца</w:t>
      </w:r>
      <w:r>
        <w:rPr>
          <w:rFonts w:ascii="Consolas" w:hAnsi="Consolas" w:cs="Consolas"/>
          <w:color w:val="333333"/>
        </w:rPr>
        <w:t xml:space="preserve"> {</w:t>
      </w:r>
      <w:proofErr w:type="gramEnd"/>
    </w:p>
    <w:p w:rsidR="004C12FE" w:rsidRPr="007750D9" w:rsidRDefault="004C12FE" w:rsidP="004C12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gramStart"/>
      <w:r w:rsidRPr="004C12FE">
        <w:rPr>
          <w:rFonts w:ascii="Consolas" w:hAnsi="Consolas" w:cs="Consolas"/>
          <w:color w:val="333333"/>
          <w:lang w:val="en-US"/>
        </w:rPr>
        <w:t>padding</w:t>
      </w:r>
      <w:proofErr w:type="gramEnd"/>
      <w:r w:rsidRPr="007750D9">
        <w:rPr>
          <w:rFonts w:ascii="Consolas" w:hAnsi="Consolas" w:cs="Consolas"/>
          <w:color w:val="333333"/>
        </w:rPr>
        <w:t>: 10</w:t>
      </w:r>
      <w:proofErr w:type="spellStart"/>
      <w:r w:rsidRPr="004C12FE">
        <w:rPr>
          <w:rFonts w:ascii="Consolas" w:hAnsi="Consolas" w:cs="Consolas"/>
          <w:color w:val="333333"/>
          <w:lang w:val="en-US"/>
        </w:rPr>
        <w:t>px</w:t>
      </w:r>
      <w:proofErr w:type="spellEnd"/>
      <w:r w:rsidRPr="007750D9">
        <w:rPr>
          <w:rFonts w:ascii="Consolas" w:hAnsi="Consolas" w:cs="Consolas"/>
          <w:color w:val="333333"/>
        </w:rPr>
        <w:t>;</w:t>
      </w:r>
    </w:p>
    <w:p w:rsidR="004C12FE" w:rsidRPr="004C12FE" w:rsidRDefault="004C12FE" w:rsidP="004C12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7750D9">
        <w:rPr>
          <w:rFonts w:ascii="Consolas" w:hAnsi="Consolas" w:cs="Consolas"/>
          <w:color w:val="333333"/>
        </w:rPr>
        <w:t xml:space="preserve">  </w:t>
      </w:r>
      <w:proofErr w:type="gramStart"/>
      <w:r w:rsidRPr="004C12FE">
        <w:rPr>
          <w:rFonts w:ascii="Consolas" w:hAnsi="Consolas" w:cs="Consolas"/>
          <w:color w:val="333333"/>
          <w:lang w:val="en-US"/>
        </w:rPr>
        <w:t>background-color</w:t>
      </w:r>
      <w:proofErr w:type="gramEnd"/>
      <w:r w:rsidRPr="004C12FE">
        <w:rPr>
          <w:rFonts w:ascii="Consolas" w:hAnsi="Consolas" w:cs="Consolas"/>
          <w:color w:val="333333"/>
          <w:lang w:val="en-US"/>
        </w:rPr>
        <w:t>: #dff0d8;</w:t>
      </w:r>
    </w:p>
    <w:p w:rsidR="004C12FE" w:rsidRDefault="004C12FE" w:rsidP="004C12F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C12FE" w:rsidRDefault="004C12FE" w:rsidP="004C12F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Свойства в CSS-правилах были разными. А что произойдёт, если в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разных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CSS-правилах будут совпадающие свойства? Сейчас и проверим.</w:t>
      </w:r>
    </w:p>
    <w:p w:rsidR="00E249B6" w:rsidRDefault="00E249B6" w:rsidP="00E249B6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Каскадность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 приоритеты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[11/15]</w:t>
      </w:r>
    </w:p>
    <w:p w:rsidR="00E249B6" w:rsidRDefault="00E249B6" w:rsidP="00E249B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Когда в предыдущем задании мы задали цвет фона для правила с классом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truth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одно из свой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ств вт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орого абзаца 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</w:rPr>
        <w:t>переопределилось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E249B6" w:rsidRPr="007750D9" w:rsidRDefault="00E249B6" w:rsidP="00E249B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7750D9">
        <w:rPr>
          <w:rFonts w:ascii="Consolas" w:hAnsi="Consolas" w:cs="Consolas"/>
          <w:color w:val="333333"/>
          <w:lang w:val="en-US"/>
        </w:rPr>
        <w:t>p</w:t>
      </w:r>
      <w:proofErr w:type="gramEnd"/>
      <w:r w:rsidRPr="007750D9">
        <w:rPr>
          <w:rFonts w:ascii="Consolas" w:hAnsi="Consolas" w:cs="Consolas"/>
          <w:color w:val="333333"/>
          <w:lang w:val="en-US"/>
        </w:rPr>
        <w:t xml:space="preserve"> {</w:t>
      </w:r>
    </w:p>
    <w:p w:rsidR="00E249B6" w:rsidRPr="00E249B6" w:rsidRDefault="00E249B6" w:rsidP="00E249B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E249B6">
        <w:rPr>
          <w:rFonts w:ascii="Consolas" w:hAnsi="Consolas" w:cs="Consolas"/>
          <w:color w:val="333333"/>
          <w:lang w:val="en-US"/>
        </w:rPr>
        <w:t xml:space="preserve">  </w:t>
      </w:r>
      <w:proofErr w:type="gramStart"/>
      <w:r w:rsidRPr="00E249B6">
        <w:rPr>
          <w:rFonts w:ascii="Consolas" w:hAnsi="Consolas" w:cs="Consolas"/>
          <w:color w:val="333333"/>
          <w:lang w:val="en-US"/>
        </w:rPr>
        <w:t>padding</w:t>
      </w:r>
      <w:proofErr w:type="gramEnd"/>
      <w:r w:rsidRPr="00E249B6">
        <w:rPr>
          <w:rFonts w:ascii="Consolas" w:hAnsi="Consolas" w:cs="Consolas"/>
          <w:color w:val="333333"/>
          <w:lang w:val="en-US"/>
        </w:rPr>
        <w:t>: 10px;</w:t>
      </w:r>
    </w:p>
    <w:p w:rsidR="00E249B6" w:rsidRPr="00E249B6" w:rsidRDefault="00E249B6" w:rsidP="00E249B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E249B6">
        <w:rPr>
          <w:rFonts w:ascii="Consolas" w:hAnsi="Consolas" w:cs="Consolas"/>
          <w:color w:val="333333"/>
          <w:lang w:val="en-US"/>
        </w:rPr>
        <w:t xml:space="preserve">  </w:t>
      </w:r>
      <w:proofErr w:type="gramStart"/>
      <w:r w:rsidRPr="00E249B6">
        <w:rPr>
          <w:rFonts w:ascii="Consolas" w:hAnsi="Consolas" w:cs="Consolas"/>
          <w:color w:val="333333"/>
          <w:lang w:val="en-US"/>
        </w:rPr>
        <w:t>background-color</w:t>
      </w:r>
      <w:proofErr w:type="gramEnd"/>
      <w:r w:rsidRPr="00E249B6">
        <w:rPr>
          <w:rFonts w:ascii="Consolas" w:hAnsi="Consolas" w:cs="Consolas"/>
          <w:color w:val="333333"/>
          <w:lang w:val="en-US"/>
        </w:rPr>
        <w:t>: #dff0d8;</w:t>
      </w:r>
    </w:p>
    <w:p w:rsidR="00E249B6" w:rsidRPr="00E249B6" w:rsidRDefault="00E249B6" w:rsidP="00E249B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E249B6">
        <w:rPr>
          <w:rFonts w:ascii="Consolas" w:hAnsi="Consolas" w:cs="Consolas"/>
          <w:color w:val="333333"/>
          <w:lang w:val="en-US"/>
        </w:rPr>
        <w:t>}</w:t>
      </w:r>
    </w:p>
    <w:p w:rsidR="00E249B6" w:rsidRPr="00E249B6" w:rsidRDefault="00E249B6" w:rsidP="00E249B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E249B6">
        <w:rPr>
          <w:rFonts w:ascii="Consolas" w:hAnsi="Consolas" w:cs="Consolas"/>
          <w:color w:val="333333"/>
          <w:lang w:val="en-US"/>
        </w:rPr>
        <w:t xml:space="preserve">       +</w:t>
      </w:r>
    </w:p>
    <w:p w:rsidR="00E249B6" w:rsidRPr="00E249B6" w:rsidRDefault="00E249B6" w:rsidP="00E249B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E249B6">
        <w:rPr>
          <w:rFonts w:ascii="Consolas" w:hAnsi="Consolas" w:cs="Consolas"/>
          <w:color w:val="333333"/>
          <w:lang w:val="en-US"/>
        </w:rPr>
        <w:t>.truth {</w:t>
      </w:r>
    </w:p>
    <w:p w:rsidR="00E249B6" w:rsidRPr="00E249B6" w:rsidRDefault="00E249B6" w:rsidP="00E249B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E249B6">
        <w:rPr>
          <w:rFonts w:ascii="Consolas" w:hAnsi="Consolas" w:cs="Consolas"/>
          <w:color w:val="333333"/>
          <w:lang w:val="en-US"/>
        </w:rPr>
        <w:t xml:space="preserve">  </w:t>
      </w:r>
      <w:proofErr w:type="gramStart"/>
      <w:r w:rsidRPr="00E249B6">
        <w:rPr>
          <w:rFonts w:ascii="Consolas" w:hAnsi="Consolas" w:cs="Consolas"/>
          <w:color w:val="333333"/>
          <w:lang w:val="en-US"/>
        </w:rPr>
        <w:t>background-color</w:t>
      </w:r>
      <w:proofErr w:type="gramEnd"/>
      <w:r w:rsidRPr="00E249B6">
        <w:rPr>
          <w:rFonts w:ascii="Consolas" w:hAnsi="Consolas" w:cs="Consolas"/>
          <w:color w:val="333333"/>
          <w:lang w:val="en-US"/>
        </w:rPr>
        <w:t>: #</w:t>
      </w:r>
      <w:proofErr w:type="spellStart"/>
      <w:r w:rsidRPr="00E249B6">
        <w:rPr>
          <w:rFonts w:ascii="Consolas" w:hAnsi="Consolas" w:cs="Consolas"/>
          <w:color w:val="333333"/>
          <w:lang w:val="en-US"/>
        </w:rPr>
        <w:t>aaddff</w:t>
      </w:r>
      <w:proofErr w:type="spellEnd"/>
      <w:r w:rsidRPr="00E249B6">
        <w:rPr>
          <w:rFonts w:ascii="Consolas" w:hAnsi="Consolas" w:cs="Consolas"/>
          <w:color w:val="333333"/>
          <w:lang w:val="en-US"/>
        </w:rPr>
        <w:t>;</w:t>
      </w:r>
    </w:p>
    <w:p w:rsidR="00E249B6" w:rsidRPr="00E249B6" w:rsidRDefault="00E249B6" w:rsidP="00E249B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E249B6">
        <w:rPr>
          <w:rFonts w:ascii="Consolas" w:hAnsi="Consolas" w:cs="Consolas"/>
          <w:color w:val="333333"/>
          <w:lang w:val="en-US"/>
        </w:rPr>
        <w:t>}</w:t>
      </w:r>
    </w:p>
    <w:p w:rsidR="00E249B6" w:rsidRPr="00E249B6" w:rsidRDefault="00E249B6" w:rsidP="00E249B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E249B6">
        <w:rPr>
          <w:rFonts w:ascii="Consolas" w:hAnsi="Consolas" w:cs="Consolas"/>
          <w:color w:val="333333"/>
          <w:lang w:val="en-US"/>
        </w:rPr>
        <w:t xml:space="preserve">       =</w:t>
      </w:r>
    </w:p>
    <w:p w:rsidR="00E249B6" w:rsidRPr="007750D9" w:rsidRDefault="00E249B6" w:rsidP="00E249B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Style w:val="a4"/>
          <w:rFonts w:ascii="Consolas" w:hAnsi="Consolas" w:cs="Consolas"/>
          <w:color w:val="333333"/>
        </w:rPr>
        <w:t>стили</w:t>
      </w:r>
      <w:r w:rsidRPr="007750D9">
        <w:rPr>
          <w:rStyle w:val="a4"/>
          <w:rFonts w:ascii="Consolas" w:hAnsi="Consolas" w:cs="Consolas"/>
          <w:color w:val="333333"/>
        </w:rPr>
        <w:t xml:space="preserve"> </w:t>
      </w:r>
      <w:r>
        <w:rPr>
          <w:rStyle w:val="a4"/>
          <w:rFonts w:ascii="Consolas" w:hAnsi="Consolas" w:cs="Consolas"/>
          <w:color w:val="333333"/>
        </w:rPr>
        <w:t>второго</w:t>
      </w:r>
      <w:r w:rsidRPr="007750D9">
        <w:rPr>
          <w:rStyle w:val="a4"/>
          <w:rFonts w:ascii="Consolas" w:hAnsi="Consolas" w:cs="Consolas"/>
          <w:color w:val="333333"/>
        </w:rPr>
        <w:t xml:space="preserve"> </w:t>
      </w:r>
      <w:r>
        <w:rPr>
          <w:rStyle w:val="a4"/>
          <w:rFonts w:ascii="Consolas" w:hAnsi="Consolas" w:cs="Consolas"/>
          <w:color w:val="333333"/>
        </w:rPr>
        <w:t>абзаца</w:t>
      </w:r>
      <w:r w:rsidRPr="007750D9">
        <w:rPr>
          <w:rFonts w:ascii="Consolas" w:hAnsi="Consolas" w:cs="Consolas"/>
          <w:color w:val="333333"/>
        </w:rPr>
        <w:t xml:space="preserve"> {</w:t>
      </w:r>
      <w:proofErr w:type="gramEnd"/>
    </w:p>
    <w:p w:rsidR="00E249B6" w:rsidRPr="007750D9" w:rsidRDefault="00E249B6" w:rsidP="00E249B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7750D9">
        <w:rPr>
          <w:rFonts w:ascii="Consolas" w:hAnsi="Consolas" w:cs="Consolas"/>
          <w:color w:val="333333"/>
        </w:rPr>
        <w:t xml:space="preserve">  </w:t>
      </w:r>
      <w:proofErr w:type="gramStart"/>
      <w:r w:rsidRPr="00E249B6">
        <w:rPr>
          <w:rFonts w:ascii="Consolas" w:hAnsi="Consolas" w:cs="Consolas"/>
          <w:color w:val="333333"/>
          <w:lang w:val="en-US"/>
        </w:rPr>
        <w:t>padding</w:t>
      </w:r>
      <w:proofErr w:type="gramEnd"/>
      <w:r w:rsidRPr="007750D9">
        <w:rPr>
          <w:rFonts w:ascii="Consolas" w:hAnsi="Consolas" w:cs="Consolas"/>
          <w:color w:val="333333"/>
        </w:rPr>
        <w:t>: 10</w:t>
      </w:r>
      <w:proofErr w:type="spellStart"/>
      <w:r w:rsidRPr="00E249B6">
        <w:rPr>
          <w:rFonts w:ascii="Consolas" w:hAnsi="Consolas" w:cs="Consolas"/>
          <w:color w:val="333333"/>
          <w:lang w:val="en-US"/>
        </w:rPr>
        <w:t>px</w:t>
      </w:r>
      <w:proofErr w:type="spellEnd"/>
      <w:r w:rsidRPr="007750D9">
        <w:rPr>
          <w:rFonts w:ascii="Consolas" w:hAnsi="Consolas" w:cs="Consolas"/>
          <w:color w:val="333333"/>
        </w:rPr>
        <w:t>;</w:t>
      </w:r>
    </w:p>
    <w:p w:rsidR="00E249B6" w:rsidRPr="007750D9" w:rsidRDefault="00E249B6" w:rsidP="00E249B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7750D9">
        <w:rPr>
          <w:rFonts w:ascii="Consolas" w:hAnsi="Consolas" w:cs="Consolas"/>
          <w:color w:val="333333"/>
        </w:rPr>
        <w:t xml:space="preserve">  </w:t>
      </w:r>
      <w:del w:id="1" w:author="Unknown">
        <w:r w:rsidRPr="00E249B6">
          <w:rPr>
            <w:rFonts w:ascii="Consolas" w:hAnsi="Consolas" w:cs="Consolas"/>
            <w:color w:val="333333"/>
            <w:lang w:val="en-US"/>
          </w:rPr>
          <w:delText>background</w:delText>
        </w:r>
        <w:r w:rsidRPr="007750D9">
          <w:rPr>
            <w:rFonts w:ascii="Consolas" w:hAnsi="Consolas" w:cs="Consolas"/>
            <w:color w:val="333333"/>
          </w:rPr>
          <w:delText>-</w:delText>
        </w:r>
        <w:r w:rsidRPr="00E249B6">
          <w:rPr>
            <w:rFonts w:ascii="Consolas" w:hAnsi="Consolas" w:cs="Consolas"/>
            <w:color w:val="333333"/>
            <w:lang w:val="en-US"/>
          </w:rPr>
          <w:delText>color</w:delText>
        </w:r>
        <w:r w:rsidRPr="007750D9">
          <w:rPr>
            <w:rFonts w:ascii="Consolas" w:hAnsi="Consolas" w:cs="Consolas"/>
            <w:color w:val="333333"/>
          </w:rPr>
          <w:delText>: #</w:delText>
        </w:r>
        <w:r w:rsidRPr="00E249B6">
          <w:rPr>
            <w:rFonts w:ascii="Consolas" w:hAnsi="Consolas" w:cs="Consolas"/>
            <w:color w:val="333333"/>
            <w:lang w:val="en-US"/>
          </w:rPr>
          <w:delText>dff</w:delText>
        </w:r>
        <w:r w:rsidRPr="007750D9">
          <w:rPr>
            <w:rFonts w:ascii="Consolas" w:hAnsi="Consolas" w:cs="Consolas"/>
            <w:color w:val="333333"/>
          </w:rPr>
          <w:delText>0</w:delText>
        </w:r>
        <w:r w:rsidRPr="00E249B6">
          <w:rPr>
            <w:rFonts w:ascii="Consolas" w:hAnsi="Consolas" w:cs="Consolas"/>
            <w:color w:val="333333"/>
            <w:lang w:val="en-US"/>
          </w:rPr>
          <w:delText>d</w:delText>
        </w:r>
        <w:r w:rsidRPr="007750D9">
          <w:rPr>
            <w:rFonts w:ascii="Consolas" w:hAnsi="Consolas" w:cs="Consolas"/>
            <w:color w:val="333333"/>
          </w:rPr>
          <w:delText>8;</w:delText>
        </w:r>
      </w:del>
    </w:p>
    <w:p w:rsidR="00E249B6" w:rsidRPr="007750D9" w:rsidRDefault="00E249B6" w:rsidP="00E249B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7750D9">
        <w:rPr>
          <w:rFonts w:ascii="Consolas" w:hAnsi="Consolas" w:cs="Consolas"/>
          <w:color w:val="333333"/>
        </w:rPr>
        <w:t xml:space="preserve">  </w:t>
      </w:r>
      <w:proofErr w:type="gramStart"/>
      <w:r w:rsidRPr="00E249B6">
        <w:rPr>
          <w:rFonts w:ascii="Consolas" w:hAnsi="Consolas" w:cs="Consolas"/>
          <w:color w:val="333333"/>
          <w:lang w:val="en-US"/>
        </w:rPr>
        <w:t>background</w:t>
      </w:r>
      <w:r w:rsidRPr="007750D9">
        <w:rPr>
          <w:rFonts w:ascii="Consolas" w:hAnsi="Consolas" w:cs="Consolas"/>
          <w:color w:val="333333"/>
        </w:rPr>
        <w:t>-</w:t>
      </w:r>
      <w:r w:rsidRPr="00E249B6">
        <w:rPr>
          <w:rFonts w:ascii="Consolas" w:hAnsi="Consolas" w:cs="Consolas"/>
          <w:color w:val="333333"/>
          <w:lang w:val="en-US"/>
        </w:rPr>
        <w:t>color</w:t>
      </w:r>
      <w:proofErr w:type="gramEnd"/>
      <w:r w:rsidRPr="007750D9">
        <w:rPr>
          <w:rFonts w:ascii="Consolas" w:hAnsi="Consolas" w:cs="Consolas"/>
          <w:color w:val="333333"/>
        </w:rPr>
        <w:t>: #</w:t>
      </w:r>
      <w:proofErr w:type="spellStart"/>
      <w:r w:rsidRPr="00E249B6">
        <w:rPr>
          <w:rFonts w:ascii="Consolas" w:hAnsi="Consolas" w:cs="Consolas"/>
          <w:color w:val="333333"/>
          <w:lang w:val="en-US"/>
        </w:rPr>
        <w:t>aaddff</w:t>
      </w:r>
      <w:proofErr w:type="spellEnd"/>
      <w:r w:rsidRPr="007750D9">
        <w:rPr>
          <w:rFonts w:ascii="Consolas" w:hAnsi="Consolas" w:cs="Consolas"/>
          <w:color w:val="333333"/>
        </w:rPr>
        <w:t>;</w:t>
      </w:r>
    </w:p>
    <w:p w:rsidR="00E249B6" w:rsidRDefault="00E249B6" w:rsidP="00E249B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E249B6" w:rsidRDefault="00E249B6" w:rsidP="00E249B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Когда для одного и того же элемента есть несколько CSS-правил с одинаковыми свойствами, браузер использует понятия приоритетов и специфичности, чтобы выбрать значение свойства из нескольких возможных. Упрощённо, можно сказать что:</w:t>
      </w:r>
    </w:p>
    <w:p w:rsidR="00E249B6" w:rsidRDefault="00E249B6" w:rsidP="00E249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CSS-правила в значении атрибута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самые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приоритетные,</w:t>
      </w:r>
    </w:p>
    <w:p w:rsidR="00E249B6" w:rsidRDefault="00E249B6" w:rsidP="00E249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 ними идёт селектор с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</w:t>
      </w:r>
    </w:p>
    <w:p w:rsidR="00E249B6" w:rsidRDefault="00E249B6" w:rsidP="00E249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затем селектор с классом,</w:t>
      </w:r>
    </w:p>
    <w:p w:rsidR="00E249B6" w:rsidRDefault="00E249B6" w:rsidP="00E249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затем селектор с именем тега.</w:t>
      </w:r>
    </w:p>
    <w:p w:rsidR="00E249B6" w:rsidRDefault="00E249B6" w:rsidP="00E249B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 самом деле, механизм определения приоритетов и специфичности более сложный. Подробно он описан в разделе «Наследование и каскадирование».</w:t>
      </w:r>
    </w:p>
    <w:p w:rsidR="00E951F3" w:rsidRDefault="00E951F3" w:rsidP="00E951F3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Каскадность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. Коктейль из классов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[12/15]</w:t>
      </w:r>
    </w:p>
    <w:p w:rsidR="00E951F3" w:rsidRDefault="00E951F3" w:rsidP="00E951F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Похоже, вы решили головоломку! Поздравляем!</w:t>
      </w:r>
    </w:p>
    <w:p w:rsidR="00E951F3" w:rsidRDefault="00E951F3" w:rsidP="00E951F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решения нужно было лишь переместить CSS-правило для класса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green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ниже CSS-правила для класса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blue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Когда к одному элементу применяются несколько CSS-правил, то приоритетность этих правил определяется по их селектору. Если селекторы однотипные, как в нашем случае, то тогда более приоритетным является CSS-правило, которое расположено ниже в коде.</w:t>
      </w:r>
    </w:p>
    <w:p w:rsidR="00E951F3" w:rsidRDefault="00E951F3" w:rsidP="00E951F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Резюмируем. Одному и тому же элементу можно назначать несколько классов. Благодаря механизму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каскадности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CSS-правила этих классов будут комбинироваться, а при конфликте свойств будет применяться механизм приоритетов.</w:t>
      </w:r>
    </w:p>
    <w:p w:rsidR="00E951F3" w:rsidRDefault="00E951F3" w:rsidP="00E951F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Назначение нескольких классов одному элементу — очень гибкий и мощный приём в арсенале веб-разработчика. Он позволяет упрощать и значительно сокращать CSS-код.</w:t>
      </w:r>
    </w:p>
    <w:p w:rsidR="00E951F3" w:rsidRDefault="00E951F3" w:rsidP="00E951F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Представьте, что на макете очень много блоков с одинаковым фоном, цветом текста и отступами. Вместо того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,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чтобы всё время повторять CSS-свойства для этих блоков, можно создать один общий класс и использовать его в HTML-коде. А если понадобится изменить внешний вид этих блоков, то нужно будет исправить всего один класс в CSS.</w:t>
      </w:r>
    </w:p>
    <w:p w:rsidR="00E951F3" w:rsidRDefault="00E951F3" w:rsidP="00E951F3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Наследование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[13/15]</w:t>
      </w:r>
    </w:p>
    <w:p w:rsidR="00E951F3" w:rsidRDefault="00E951F3" w:rsidP="00E951F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Другой важный механизм CSS — это наследование. Он заключается в том, что часть стилей может передаваться от родительского элемента к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дочерним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(вложенным в него).</w:t>
      </w:r>
    </w:p>
    <w:p w:rsidR="00E951F3" w:rsidRDefault="00E951F3" w:rsidP="00E951F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Например, все элементы внутри тега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body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являются дочерними по отношению к нему. Если для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body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в стилях задать цвет текста красным, то цвет всех остальных элементов тоже станет красным.</w:t>
      </w:r>
    </w:p>
    <w:p w:rsidR="00E951F3" w:rsidRDefault="00E951F3" w:rsidP="00E951F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Ещё пример: тег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ul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является родительским по отношению к вложенным в него тегам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Если задать для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ul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шрифт курсивом, то и внутри всех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шрифт станет курсивным.</w:t>
      </w:r>
    </w:p>
    <w:p w:rsidR="00126511" w:rsidRDefault="00126511" w:rsidP="00126511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Ненаследуемые свойства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[14/15]</w:t>
      </w:r>
    </w:p>
    <w:p w:rsidR="00126511" w:rsidRDefault="00126511" w:rsidP="0012651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Наследование работает не для всех свойств. Некоторые свойства применяются только к самому элементу и не переходят к его потомкам.</w:t>
      </w:r>
    </w:p>
    <w:p w:rsidR="00126511" w:rsidRDefault="00126511" w:rsidP="0012651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 таким ненаследуемым свойствам относятся: ширина, высота, отступы, режим позиционирования и другие. Согласитесь, было бы странно задать отступы для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body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обнаружить, что у всех вложенных элементов тоже появились отступы.</w:t>
      </w:r>
    </w:p>
    <w:p w:rsidR="00126511" w:rsidRDefault="00126511" w:rsidP="0012651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Более подробно наследование описано в разделе «Наследование и каскадирование».</w:t>
      </w:r>
    </w:p>
    <w:p w:rsidR="00126511" w:rsidRDefault="00126511" w:rsidP="00126511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 w:rsidRPr="007750D9">
        <w:tab/>
      </w:r>
      <w:r>
        <w:rPr>
          <w:rFonts w:ascii="Helvetica" w:hAnsi="Helvetica" w:cs="Helvetica"/>
          <w:color w:val="333333"/>
          <w:sz w:val="36"/>
          <w:szCs w:val="36"/>
        </w:rPr>
        <w:t>Испытание: макет-прототип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[15/15]</w:t>
      </w:r>
    </w:p>
    <w:p w:rsidR="00126511" w:rsidRDefault="00126511" w:rsidP="0012651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испытании вам нужно привести в порядок простой прототип макета. Код HTML-редактора заблокирован, поэтому вам придётся использовать только стили.</w:t>
      </w:r>
    </w:p>
    <w:p w:rsidR="00126511" w:rsidRDefault="00126511" w:rsidP="0012651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Чтобы исправить макет, нужно добавить недостающие свойства, а некоторые исправить. Все свойства, которые «испорчены» или «потеряны» в прототипе, вы использовали в этом разделе:</w:t>
      </w:r>
    </w:p>
    <w:p w:rsidR="00126511" w:rsidRDefault="00126511" w:rsidP="001265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ширина и внешние отступы,</w:t>
      </w:r>
    </w:p>
    <w:p w:rsidR="00126511" w:rsidRDefault="00126511" w:rsidP="001265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цвета фона и текста,</w:t>
      </w:r>
    </w:p>
    <w:p w:rsidR="00126511" w:rsidRDefault="00126511" w:rsidP="001265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начертание и толщина шрифта,</w:t>
      </w:r>
    </w:p>
    <w:p w:rsidR="00126511" w:rsidRDefault="00126511" w:rsidP="001265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построение сеток.</w:t>
      </w:r>
    </w:p>
    <w:p w:rsidR="00126511" w:rsidRDefault="00126511" w:rsidP="0012651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Подсказки:</w:t>
      </w:r>
    </w:p>
    <w:p w:rsidR="00126511" w:rsidRDefault="00126511" w:rsidP="001265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Использованные цвета: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#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ffffff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#333333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126511" w:rsidRDefault="00126511" w:rsidP="001265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одного элемента нужно будет изменить размер шрифта, для этого используйте свойство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font-size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126511" w:rsidRDefault="00126511" w:rsidP="001265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Значения отступов, ширины блоков, а также неизвестных размеров шрифта кратны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,</w:t>
      </w:r>
    </w:p>
    <w:p w:rsidR="00126511" w:rsidRDefault="00126511" w:rsidP="001265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Свойства для позиционирования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position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другие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не</w:t>
      </w:r>
      <w:r>
        <w:rPr>
          <w:rFonts w:ascii="Helvetica" w:hAnsi="Helvetica" w:cs="Helvetica"/>
          <w:color w:val="333333"/>
          <w:sz w:val="20"/>
          <w:szCs w:val="20"/>
        </w:rPr>
        <w:t> использовались.</w:t>
      </w:r>
    </w:p>
    <w:p w:rsidR="00687107" w:rsidRPr="00126511" w:rsidRDefault="00687107"/>
    <w:sectPr w:rsidR="00687107" w:rsidRPr="00126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21A2"/>
    <w:multiLevelType w:val="multilevel"/>
    <w:tmpl w:val="FC6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B51B4"/>
    <w:multiLevelType w:val="multilevel"/>
    <w:tmpl w:val="7272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9A7869"/>
    <w:multiLevelType w:val="multilevel"/>
    <w:tmpl w:val="4422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3C7AEC"/>
    <w:multiLevelType w:val="multilevel"/>
    <w:tmpl w:val="DF98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07"/>
    <w:rsid w:val="00126511"/>
    <w:rsid w:val="004C12FE"/>
    <w:rsid w:val="00687107"/>
    <w:rsid w:val="007065D9"/>
    <w:rsid w:val="00744997"/>
    <w:rsid w:val="007750D9"/>
    <w:rsid w:val="007B2CCA"/>
    <w:rsid w:val="00A975B2"/>
    <w:rsid w:val="00E249B6"/>
    <w:rsid w:val="00E9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oed.htmlacademy.ru/htmlcss110/course/7/run/3" TargetMode="External"/><Relationship Id="rId13" Type="http://schemas.openxmlformats.org/officeDocument/2006/relationships/hyperlink" Target="https://npoed.htmlacademy.ru/htmlcss110/course/7/run/8" TargetMode="External"/><Relationship Id="rId18" Type="http://schemas.openxmlformats.org/officeDocument/2006/relationships/hyperlink" Target="https://npoed.htmlacademy.ru/htmlcss110/course/7/run/13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npoed.htmlacademy.ru/htmlcss110/course/7/run/2" TargetMode="External"/><Relationship Id="rId12" Type="http://schemas.openxmlformats.org/officeDocument/2006/relationships/hyperlink" Target="https://npoed.htmlacademy.ru/htmlcss110/course/7/run/7" TargetMode="External"/><Relationship Id="rId17" Type="http://schemas.openxmlformats.org/officeDocument/2006/relationships/hyperlink" Target="https://npoed.htmlacademy.ru/htmlcss110/course/7/run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npoed.htmlacademy.ru/htmlcss110/course/7/run/11" TargetMode="External"/><Relationship Id="rId20" Type="http://schemas.openxmlformats.org/officeDocument/2006/relationships/hyperlink" Target="https://npoed.htmlacademy.ru/htmlcss110/course/7/run/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poed.htmlacademy.ru/htmlcss110/course/7/run/1" TargetMode="External"/><Relationship Id="rId11" Type="http://schemas.openxmlformats.org/officeDocument/2006/relationships/hyperlink" Target="https://npoed.htmlacademy.ru/htmlcss110/course/7/run/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poed.htmlacademy.ru/htmlcss110/course/7/run/10" TargetMode="External"/><Relationship Id="rId10" Type="http://schemas.openxmlformats.org/officeDocument/2006/relationships/hyperlink" Target="https://npoed.htmlacademy.ru/htmlcss110/course/7/run/5" TargetMode="External"/><Relationship Id="rId19" Type="http://schemas.openxmlformats.org/officeDocument/2006/relationships/hyperlink" Target="https://npoed.htmlacademy.ru/htmlcss110/course/7/run/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poed.htmlacademy.ru/htmlcss110/course/7/run/4" TargetMode="External"/><Relationship Id="rId14" Type="http://schemas.openxmlformats.org/officeDocument/2006/relationships/hyperlink" Target="https://npoed.htmlacademy.ru/htmlcss110/course/7/run/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</dc:creator>
  <cp:lastModifiedBy>PaulS</cp:lastModifiedBy>
  <cp:revision>8</cp:revision>
  <dcterms:created xsi:type="dcterms:W3CDTF">2019-09-22T21:47:00Z</dcterms:created>
  <dcterms:modified xsi:type="dcterms:W3CDTF">2019-09-24T06:08:00Z</dcterms:modified>
</cp:coreProperties>
</file>